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B9DFB" w14:textId="77777777" w:rsidR="00E835A1" w:rsidRDefault="00E835A1" w:rsidP="00850FE7">
      <w:pPr>
        <w:pStyle w:val="ListParagraph"/>
        <w:numPr>
          <w:ilvl w:val="0"/>
          <w:numId w:val="1"/>
        </w:numPr>
      </w:pPr>
      <w:r>
        <w:t>How many distinct genes are represented in the data set?</w:t>
      </w:r>
    </w:p>
    <w:p w14:paraId="49588797" w14:textId="77777777" w:rsidR="00850FE7" w:rsidRDefault="00007F13" w:rsidP="00850FE7">
      <w:pPr>
        <w:pStyle w:val="ListParagraph"/>
        <w:numPr>
          <w:ilvl w:val="1"/>
          <w:numId w:val="1"/>
        </w:numPr>
      </w:pPr>
      <w:r>
        <w:t>There are 5001 distinct genes represented in the data set.</w:t>
      </w:r>
    </w:p>
    <w:p w14:paraId="64568ACA" w14:textId="77777777" w:rsidR="00E835A1" w:rsidRDefault="00E835A1" w:rsidP="00850FE7">
      <w:pPr>
        <w:pStyle w:val="ListParagraph"/>
        <w:numPr>
          <w:ilvl w:val="0"/>
          <w:numId w:val="1"/>
        </w:numPr>
      </w:pPr>
      <w:r>
        <w:t>Which two time points are the most highly correlated for each cell type?</w:t>
      </w:r>
    </w:p>
    <w:p w14:paraId="6717468A" w14:textId="77777777" w:rsidR="00460412" w:rsidRDefault="001E31C9" w:rsidP="00460412">
      <w:pPr>
        <w:pStyle w:val="ListParagraph"/>
        <w:numPr>
          <w:ilvl w:val="1"/>
          <w:numId w:val="1"/>
        </w:numPr>
      </w:pPr>
      <w:r>
        <w:t>In HL60 0 hrs and 4 hrs are most highly correlated</w:t>
      </w:r>
    </w:p>
    <w:p w14:paraId="02FA1033" w14:textId="77777777" w:rsidR="001E31C9" w:rsidRDefault="001E31C9" w:rsidP="00460412">
      <w:pPr>
        <w:pStyle w:val="ListParagraph"/>
        <w:numPr>
          <w:ilvl w:val="1"/>
          <w:numId w:val="1"/>
        </w:numPr>
      </w:pPr>
      <w:r>
        <w:t>In U937 0.5 hrs and 4 hrs are most highly correlated</w:t>
      </w:r>
    </w:p>
    <w:p w14:paraId="4E4C35DD" w14:textId="77777777" w:rsidR="001E31C9" w:rsidRDefault="001E31C9" w:rsidP="00460412">
      <w:pPr>
        <w:pStyle w:val="ListParagraph"/>
        <w:numPr>
          <w:ilvl w:val="1"/>
          <w:numId w:val="1"/>
        </w:numPr>
      </w:pPr>
      <w:r>
        <w:t>In NB4 24 hrs and 48 hrs are most highly correlated</w:t>
      </w:r>
    </w:p>
    <w:p w14:paraId="5CBB481C" w14:textId="77777777" w:rsidR="001E31C9" w:rsidRDefault="001E31C9" w:rsidP="00460412">
      <w:pPr>
        <w:pStyle w:val="ListParagraph"/>
        <w:numPr>
          <w:ilvl w:val="1"/>
          <w:numId w:val="1"/>
        </w:numPr>
      </w:pPr>
      <w:r>
        <w:t>In Jurkat 0.5 hrs and 4 hrs are most highly correlated</w:t>
      </w:r>
    </w:p>
    <w:p w14:paraId="17CA4F70" w14:textId="77777777" w:rsidR="00E835A1" w:rsidRDefault="00E835A1" w:rsidP="00850FE7">
      <w:pPr>
        <w:pStyle w:val="ListParagraph"/>
        <w:numPr>
          <w:ilvl w:val="0"/>
          <w:numId w:val="1"/>
        </w:numPr>
      </w:pPr>
      <w:r>
        <w:t>Which two cell types are the most similar?</w:t>
      </w:r>
    </w:p>
    <w:p w14:paraId="4756396E" w14:textId="77777777" w:rsidR="00460412" w:rsidRDefault="001E31C9" w:rsidP="00460412">
      <w:pPr>
        <w:pStyle w:val="ListParagraph"/>
        <w:numPr>
          <w:ilvl w:val="1"/>
          <w:numId w:val="1"/>
        </w:numPr>
      </w:pPr>
      <w:r>
        <w:t xml:space="preserve">Jurkat at 0 hrs and U937 at 0 hrs are most highly correlated. </w:t>
      </w:r>
    </w:p>
    <w:p w14:paraId="51E5FE36" w14:textId="77777777" w:rsidR="00E835A1" w:rsidRDefault="00E835A1" w:rsidP="00460412">
      <w:pPr>
        <w:pStyle w:val="ListParagraph"/>
        <w:numPr>
          <w:ilvl w:val="0"/>
          <w:numId w:val="1"/>
        </w:numPr>
      </w:pPr>
      <w:r>
        <w:t>It is often useful to know which genes change very little across samples</w:t>
      </w:r>
      <w:r w:rsidR="00460412">
        <w:t xml:space="preserve"> </w:t>
      </w:r>
      <w:r>
        <w:t>for the sake of normalization or calibration. Based on this data set, what</w:t>
      </w:r>
      <w:r w:rsidR="00460412">
        <w:t xml:space="preserve"> </w:t>
      </w:r>
      <w:r>
        <w:t>are ten good candidates for genes to use to calibrate machinery or</w:t>
      </w:r>
      <w:r w:rsidR="00460412">
        <w:t xml:space="preserve"> </w:t>
      </w:r>
      <w:r>
        <w:t>analyses across all these samples?</w:t>
      </w:r>
    </w:p>
    <w:p w14:paraId="7F5641DE" w14:textId="77777777" w:rsidR="00460412" w:rsidRDefault="004932BB" w:rsidP="00460412">
      <w:pPr>
        <w:pStyle w:val="ListParagraph"/>
        <w:numPr>
          <w:ilvl w:val="1"/>
          <w:numId w:val="1"/>
        </w:numPr>
      </w:pPr>
      <w:r>
        <w:t>H85478,</w:t>
      </w:r>
      <w:r w:rsidRPr="004932BB">
        <w:t xml:space="preserve"> </w:t>
      </w:r>
      <w:r>
        <w:t>H88261, M95586_r_i, X73424_i, X73424_i, R94219, U39231, H82137, L20814, R39006, X86401 have the lowest variances.</w:t>
      </w:r>
    </w:p>
    <w:p w14:paraId="2B29E333" w14:textId="77777777" w:rsidR="00E835A1" w:rsidRDefault="00E835A1" w:rsidP="00460412">
      <w:pPr>
        <w:pStyle w:val="ListParagraph"/>
        <w:numPr>
          <w:ilvl w:val="0"/>
          <w:numId w:val="1"/>
        </w:numPr>
      </w:pPr>
      <w:r>
        <w:t>Do any genes show two-fold higher expression at 24 hours versus 0</w:t>
      </w:r>
      <w:r w:rsidR="00460412">
        <w:t xml:space="preserve"> </w:t>
      </w:r>
      <w:r>
        <w:t>hours for all four cell types? If so, which ones?</w:t>
      </w:r>
    </w:p>
    <w:p w14:paraId="00FDF79E" w14:textId="77777777" w:rsidR="00460412" w:rsidRDefault="008A4CE1" w:rsidP="00460412">
      <w:pPr>
        <w:pStyle w:val="ListParagraph"/>
        <w:numPr>
          <w:ilvl w:val="1"/>
          <w:numId w:val="1"/>
        </w:numPr>
      </w:pPr>
      <w:r w:rsidRPr="008A4CE1">
        <w:rPr>
          <w:rFonts w:ascii="Calibri" w:eastAsia="Times New Roman" w:hAnsi="Calibri" w:cs="Calibri"/>
          <w:color w:val="000000"/>
        </w:rPr>
        <w:t>D16227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H24635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J04076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M15395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M26383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M87503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R32804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R56881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R85690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R94861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T77537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T79846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U00115_f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U00672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U27467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U27467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U30498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X04500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X79066</w:t>
      </w:r>
    </w:p>
    <w:p w14:paraId="2A1124F1" w14:textId="77777777" w:rsidR="00E835A1" w:rsidRDefault="00E835A1" w:rsidP="00460412">
      <w:pPr>
        <w:pStyle w:val="ListParagraph"/>
        <w:numPr>
          <w:ilvl w:val="0"/>
          <w:numId w:val="1"/>
        </w:numPr>
      </w:pPr>
      <w:r>
        <w:t>Which genes are differentially regulated (at least two-fold higher or</w:t>
      </w:r>
      <w:r w:rsidR="00460412">
        <w:t xml:space="preserve"> </w:t>
      </w:r>
      <w:r>
        <w:t>lower) in HL60 cells as compared to U937 cells at 0 hours?</w:t>
      </w:r>
    </w:p>
    <w:p w14:paraId="6EC30266" w14:textId="77777777" w:rsidR="00460412" w:rsidRDefault="00687AEC" w:rsidP="00687AEC">
      <w:pPr>
        <w:pStyle w:val="ListParagraph"/>
        <w:numPr>
          <w:ilvl w:val="1"/>
          <w:numId w:val="1"/>
        </w:numPr>
      </w:pPr>
      <w:r w:rsidRPr="00687AEC">
        <w:t xml:space="preserve">BioB, BioC, D00003_i, D00137, D00173, D00306, D00596, D00726, D10202, D10216, D10522_i, D10522_r, D10570, D10656, D10704, D10872, D11086, D11327_r, D11428_r, D12686_r, D12765_i, D12765_r, D13138, D13243, D13292_i, D13305, D13626, D13627_f, D13628, D13630, D13634, D13635_i, D13635_r, D13636, D13640, D13641_f, D13641_i, D13641_r_i, D13642_f, D13642_i, D13643, D13644, D13645, D13789, D13902, D14134, D14520, D14658, D14661, D14662, D14664, D14665, D14689, D14694, D14695, D14812, D14823, D14838, D14874, D15049, D15056, D16431, D16469, D16593, D16626, D17390, D17400, D17530, D17570_r, D21090_r, D21094, D21163, D21205, D21235, D21260, D21261, D21262, D21337, D21851, D21852, D21853_f, D23672, D25218_f, D25218_i, D25235, D25278, D25303, D25304, D25538, D26018, D26067, D26068_f, D26125_f, D26129_f, D26135, D26309, D26528, D28124, D28475, D28588, D29642_f, D29642_r_i, D29767, D29805, D29808, D29954, D29992, D30036, D30742, D31716, D31766, D31883_f, D31889_i, D32046, D32201, D37931, D37965, D37984, D38044, D38251, D38293, D38449, D38491, D38521, D38524, D38549, D38550, D38554, D38555, D42041, D42046, D42053, D42054, D42072, D42084, D43638_r_i, D43768, D43947, D43948, D43950, D43951, D43969, D45370_f, D45370_r_i, D45887, D49357, D49394, D49396, D49547, D50487, D63874, D63876, D63877, D63879, D63880, D63881, D63882, D90064, D90150, D90188, D90224, D90239_f, D90276, D90278, D90312, D90391, H00278_i, H00327, H00645, H01163, H01340, H01418, H01482_f, H01482_r_i, H01943_f, H02258, H02540, H02611, H02613, </w:t>
      </w:r>
      <w:r w:rsidRPr="00687AEC">
        <w:lastRenderedPageBreak/>
        <w:t xml:space="preserve">H02630, H02848_f, H02861_f, H02869, H03061, H03375, H03442_i, H03504, H03945, H04239, H04461_i, H04765, H04990, H05091, H05222_f, H05285, H05300, H05303, H05398, H05605, H05695, H05893, H05910, H05935, H05986, H06199, H06201, H06245, H06489, H06512, H06524, H06695, H06706, H06715, H07114, H07121, H07136, H07860_r, H07871, H07878, H07899, H08613, H08637, H08749, H08751, H08776, H09083, H09089, H09149, H09263, H09273, H09305_i, H09305_r, H09319, H09517, H09542_i, H09723, H09959, H09986, H10083_f, H10083_r_i, H10156, H10308, H10667, H10852, H11054, H11084, H11095, H11316, H11347, H11377, H11380, H11460, H11719, H11751, H11940, H11947, H11954, H12338, H13120, H13133, H13238, H13272_r_i, H13281_f, H13281_i, H13281_r_i, H13292, H13822, H14341, H14574, H15069_i, H15069_r_i, H15124, H15288, H15447, H15528, H15531_i, H15531_r_i, H15562, H15571_i, H15934, H16396, H16583_i, H16714, H16758, H16799, H16809, H16991, H17040, H17124, H17127, H17434, H17491, H18209, H18236, H18248, H18451_f, H18451_i, H19123, H19201, H19208, H19232, H19272, H19309, H19413_r_i, H19615, H19794_i, H19874, H20426, H20434, H20512, H20529, H20571, H20822, H20845, H20926, H20974, H21532_i, H21944, H22948_i, H22948_r, H23012, H23135, H23235_i, H23235_r_i, H23544, H23568, H24030, H24033, H24245, H24250, H24263, H24310_i, H24310_r_i, H24346_f, H24401, H24579, H24748_f, H24754, H24766, H24956, H25136, H25940, H26183, H26360, H26419, H26426_r, H26655, H26658, H26965, H27004, H27202_f, H28176, H28452, H28780, H29015, H29054, H29170, H29320, H29322, H29546, H29625, H29627, H29761, H29824, H29833, H29877, H30216, H30556, H30638, H30740, H30746, H37925_f, H38444, H38531, H38679, H38966, H38990_i, H39076, H39222, H39830, H40108, H40416, H40434, H40624, H40867, H40891, H41017, H41129, H41406, H41528, H41921, H42127, H42477, H42754, H43419, H43717_i, H43851, H43887_f, H44011, H44030, H44200, H44437, H44446, H44764_r, H44802, H44953, H44956, H45466, H45679_f, H45692, H45824, H45996, H46425, H46554, H46624, H47080, H47107, H47348, H47609, H47628_i, H47640, H47646, H47817, H48051, H48072, H48098, H48485_f, H49309, H49435, H49587_f, H49587_i, H49592, H49870, H50129, H50199, H50239, H50515_f, H50548, H50679_i, H50679_r, H50849, H51221_f, H51272, H51311, H51324, H51554, H51626, H52180, H52207, H52531, H52655, H52832, H52992, H53270, H53323, H53533, H53836, H54091, H54235, H54417, H55759, H56608, H56693, H57529, H57958_f, H58224, H58363, H58397, H58696, H59127, H59599, H60050, H60074, H60150, H60175, H60429, H60824, H61535_f, H61535_i, H62365, H62380, H62826_f, H62844, H62851, H62860, H63361, H63737, H64427, H64555, H64819, H64836, H65121, H65182, H65223, H65354, H65482, H65870, H65986, H66153, H66316, H66363, H67370_f, H67370_i, H67764_f, H67899, H67901, H68165, H68220, H68239, H68719, H69674, H69681, H69819, H69834, H69843_r_i, H70487, H70491, H70609, H70635, H70857, H70912_i, H71488, H72011, H72231, H72764, H72850, H73062, H73947, H74178, H74283, H75527, H77536, H77597, H78063, H78374, H78386, H79296, H79492, H80057_f, H80152, H80215_f, H80262, H80342, H80543, H80739, H81068, H81202_i, H81202_r, H81413_i, H81620, H81650, H81848, H82100, H82228, </w:t>
      </w:r>
      <w:r w:rsidRPr="00687AEC">
        <w:lastRenderedPageBreak/>
        <w:t xml:space="preserve">H82409, H82435, H82723, H82729, H82741, H82897, H82966, H82970, H83003, H83112, H83392_i, H83699, H83703, H83844, H83996, H84061, H84114, H84154, H84795, H84912_f, H85102, H85123, H85136, H85444, H85528, H86039_i, H86039_r, H86045, H86071, H86518, H86554, H86710, H86783, H86803, H87001, H87176, H87362, H87371, H87372, H87743, H88296, H88522, H88787, H88809_i, H88888_i, H88945, H89333_f, H89357_f, H89604, H89949, H90136, H90495, H90764, H90894, H91248, H91475, H91679, H91680, H91713, H91948, H92463, H92621, H92639, H92646, J00123, J00140_r, J00146, J00212, J00214_i, J00269, J00270, J00287_f, J02685, J02763_f, J02783, J02906, J02923, J02988, J03004, J03037_i, J03037_r_i, J03040, J03075, J03358, J03473_i, J03473_r, J03507, J03544, J03565, J03600, J03727, J03779, J03810, J03824, J03827, J03870, J04040, J04080_i, J04088, J04111, J04156, J04173, J04177, J04440, J04443, J04621_i, J04621_r, J04739, J04760, J04765, J04809, J04990_f, J04990_i, J05017, J05200, J05235, J05272, J05401_i, J05428_f, J05448, J05459, J05550, J05682, K01144, K01740, K03191, K03192_r_i, K03204_f, L00022, L00073, L02426_i, L02547, L02840, L02870, L03427, L03840, L04270, L04282, L04490, L04733, L04751, L04791, L04947, L05072, L05568, L06111_r, L06132, L06133, L06328, L06419, L06633, L07032, L07077_f, L07414, L07590, L07594_f, L07594_i, L07597, L07615, L07648, L07738, L07810, L07919, L07949, L08096, L08177, L08599, L08850, L08893, L08895, L09159_f, L09159_i, L09190, L09234, L09247, L10123, L10125, L10126, L10284, L10335, L10386, L10403, L10413, L10665, L10717, L10911, L11005, L11329, L11369, L11373_i, L11695, L11701, L11702, L11708_i, L12052, L12350, L12398_f, L12535, L12579, L12723, L12760, L12964, L13278, L13385, L13434, L13616, L13689, L13740, L13939, L14075, L14595, L14812, L14813, L14837_i, L16242, L16464, L16782, L16783, L16794, L16896_f, L17075, L17325, L17326, L18920, L19067, L19183, L19593, L19711, L19778_i, L19871, L19872_r_i, L20298, L20316, L20321, L20431, L20433, L20469, L20492_f, L20688, L20852, L20861, L21893_r_i, L22214, L22342_f, L22524, L22548_i, L22548_r_i, L22650, L23823, L23852, L23959, L24564, L25270, L25441, L25541, L25615, L25798_i, L25877, L25941, L26081, L26339, L27479, L27670, L27745, L27841_f, L28824, L29216, L29220, L29222, L29339, L31409, L31801, L31951, L32137_r, L32140_f, L32164, L32179, L32961, L32977, L33243_r, L33477, L33799_f, L33799_i, L33881_f, L34041, L34056_f, L34075, L34155, L34219, L34820_f, L34820_i, L34840, L35233, L35249, L35251, L35279, L35546_f, L35594, L36531, L36566, L36645, L36719, L36818, L36844_f, L36870, L37042, L37112, L37362, L37378, L38019, L38503_f, L38503_r_i, L38517, L38734, L38810_f, L38928_f, L38951, L39059_f, L39059_i, L39874, L40371, L40380, L40394, L40403, L40410, L40557, L40904, L40992, L41067, L41142_i, L41142_r, L41143, L41643, L41870, L41944, L42110, L42374, L42452, L43964, L47162_f, L47574, L48714, L49207, M10065_r_i, M10321, M10901, M10938, M10988, M11025_f, M11166_r, M11186_i, M11186_r, M11220, M11433, M11507, M11568, M11799, M12272_f, M12849, M12996, M13057, M13143, M13452, M13560, M13577_i, M13665, M13792, M13995, M14016_f, M14144, M14362, M14502, M14630, M14648, M14745, M14764_i, M14764_r, M14766, M15205, M15476, M15798_f, M15798_i, M15881, M16029_f, M16029_i, M16038, M16276, M16505, M16768, M16801, M16827, M16938, M16961, </w:t>
      </w:r>
      <w:r w:rsidRPr="00687AEC">
        <w:lastRenderedPageBreak/>
        <w:t xml:space="preserve">M17016, M17115, M17183, M17219, M17398, M17754, M18079, M18216, M18371, M18372, M18700, M18737_f, M18737_i, M19301, M19309, M19481, M19701, M20132, M20311, M20543_f, M20543_i, M20543_r_i, M20560, M20786, M20867, M21121, M21186_f, M21188, M21302, M21539, M21868, M21984, M22349, M22403, M22488_f, M22490, M22632, M22760, M23068, M23114, M23115, M23379, M23410, M23668, M23671, M24069, M24398_f, M24400_f, M24400_i, M24439, M24486, M24689, M24736_i, M25077_f, M25160, M25322_f, M25756, M25809_r, M26167, M26311, M26383, M26393, M26658, M26682, M26683, M27161, M27190, M27281, M27318, M27396_f, M27492_f, M27492_i, M27492_r_i, M27533, M27539, M27602, M27635_f, M27691, M27783_f, M27783_i, M27826, M27878, M27903, M28128_f, M28128_i, M28129_f, M28209, M28210_f, M28214_f, M28214_i, M28219, M28373, M28585_f, M28636, M28650_f, M28697_i, M28826, M28882_r_i, M29038, M29273_i, M29474, M29551, M29873_f, M29873_r_i, M29874_f, M30269, M30448, M30773, M30818, M30838, M31013, M31115, M31153, M31222, M31516_i, M31516_r_i, M31679, M31724, M31776, M32011, M32215, M32315, M32373, M32800, M32879, M32886, M33308, M33336, M33666, M33680, M33772, M33875, M34046, M34057, M34181, M34187, M34192_r_i, M34344, M34424, M34458, M34551, M34715, M35011, M35410, M35416, M35418, M35718, M36634, M36661, M36821, M37192, M37400, M37981, M37984_f, M37984_r_i, M38258, M38451_i, M38561_i, M54886, M54951, M55053_s, M55067, M55131, M55153, M55172, M55210, M55284, M55531, M55543, M55580, M55618, M55683, M57246, M57567, M57703, M57710, M57732, M58050, M58286, M58597, M59199, M59371_f, M59465, M59807, M59819, M59911, M60052, M60174, M60278, M60315, M60396, M60502, M60614, M60756, M60830, M60922_i, M61199, M61763, M61832, M62303, M62400, M62424, M62626, M62762, M62840, M62843, M63072, M63108, M63167, M63239, M63623, M63838, M63889, M63928, M63962, M64098, M64099, M64110, M64322, M64497_f, M64788, M65028, M65062, M65066, M65105, M65217_r, M65261, M67454_f, M67454_i, M67454_r_i, M68891, M68941, M69043, M69066_f, M69135_i, M69175, M69181, M69199, M69238, M73077, M73481, M73547, M73720, M73778, M73780, M73832, M74002_i, M74047, M74161, M74525, M74558, M74718, M74782, M74826, M75106, M75883, M76180, M76378_i, M76558, M76665, M76979_f, M77016, M77140, M77481, M77698, M77810, M77836, M80359, M80469, M80478, M80482_r, M81057_f, M81057_i, M81104, M81182, M81379, M81592_f, M81600, M81601, M81637_f, M81637_r_i, M81651, M81695, M81758, M81768, M81882, M82967, M83088, M83254_f, M83554, M83651, M83664, M83667, M83670, M83712, M83772, M84124, M84349, M84443, M84490, M84526_f, M84605, M84757, M85079_f, M85079_i, M85164, M85165, M85168, M85289, M86406, M86699, M86737, M86752, M86757_i, M86868, M86934, M87284, M87290_i, M87290_r_i, M87434, M87503, M87507_f, M87772, M87789_f, M88279, M88282, M89914, M90104, M90391, M90516_f, M90656, M90684_f, M90696, M90820, M91083, M91196, M91211, M91368, M91467, M91585, M92383, M92449, M92642, M92843_i, M93119, M93283_f, M93283_i, M93426_r_i, M94055, M94065, M94077, M94132, M94250, M94547_f, M94547_i, </w:t>
      </w:r>
      <w:r w:rsidRPr="00687AEC">
        <w:lastRenderedPageBreak/>
        <w:t xml:space="preserve">M94893, M95678, M95724_f, M95740, M95767, M95929, M96322, M96326, M96803, M96839_i, M96843_f, M96843_i, M96859, M96944, M96980, M97191_f, M97252_r_i, M97370, M97388, M97496, M97639, M97759, M97925, M98525, M98528, M99063, M99422_f, M99422_r_i, M99439, M99564, M99578, M99626, R00234, R00254, R00273, R00285, R00451, R00453_f, R00536, R00544, R00822, R01072, R01154, R01157, R01194, R01216_f, R01221, R01227, R02153_f, R02153_i, R02293, R02362_f, R02558, R02571, R02585, R02593_f, R02593_i, R05291, R05463, R05465, R05707, R05805, R05922_f, R05922_i, R05924, R05941, R06398, R06446, R06580, R06605, R06627, R06692, R06716, R06764, R07007, R07121, R07164, R07333, R07492, R07708, R08170_f, R08175_i, R08175_r, R08273, R08560, R08829_f, R08829_i, R09138, R09217, R09220, R09245, R09400, R09468, R09479, R09480, R09532, R09561_i, R10142, R10161, R10370, R10378_i, R10396_r, R10590, R10596, R10620_f, R10620_r_i, R10664, R10681, R11054, R11667, R12389, R12405, R12588, R12810, R14958_i, R14958_r, R15447_f, R15740, R15749, R15814, R15876, R15944, R16077_i, R16077_r, R16095, R16098, R16153, R16199, R16543, R16547, R16665, R16808, R16896, R16910, R17017, R17059, R17909, R17914, R19189, R19276, R19361, R20538, R20554, R20649, R20791, R20804, R21416, R21427, R21737, R21857_i, R22203, R22816_f, R22816_i, R23203, R23246, R23249, R23889, R24080, R24194, R26139, R26146, R26271, R26456, R26668, R26717, R27017, R27042, R27357, R27777, R27813, R28029_f, R28029_i, R28281, R28371, R30939_i, R31115, R31259, R31494, R31518, R31698_r, R32457_i, R32457_r_i, R32478, R32773, R32804, R32841, R33007_f, R33007_i, R33367, R33465, R33481, R33498, R33881_r, R34098_i, R34160_f, R34301, R34701, R34830, R35665, R35885, R36549, R36644, R36860, R36905, R36973, R36976, R37112, R37246, R37276_r, R37416, R37417, R37480, R37741, R37772_f, R37802, R37964, R38017, R38024, R38222, R38284, R38292, R38444, R38476, R38513_f, R38513_i, R38513_r_i, R38576, R38604, R38658, R38700, R38704, R39111_f, R39130, R39144_f, R39184, R39209_f, R39221, R39315_i, R39315_r, R39356_i, R39531, R39681_r, R39857, R39904, R39931, R40017, R40184_i, R40184_r, R40244, R40263, R40387, R40446, R40550, R40676, R40717_f, R40717_i, R40767, R40776_f, R40932, R41324, R41325_f, R41325_i, R41558, R41561, R41562, R41592, R41628, R41673, R41765, R41791_f, R41827, R41866_i, R41866_r_i, R41873, R41881, R41937, R41941_f, R41941_i, R41967, R41973, R41997, R42070, R42095, R42152, R42235, R42275, R42291, R42560, R42570, R42625, R42761, R42762, R42837, R42898, R42994_i, R43023, R43116, R43365, R43452, R43507, R43532, R43728, R43769, R43911, R43931, R43953, R43976, R44007, R44021, R44057, R44072, R44112, R44205, R44259, R44301, R44342, R44418, R44494, R44604, R44628, R44677_f, R44677_i, R44704, R44720, R44770, R44798, R44895, R45008_i, R45008_r, R45222, R45230, R45296, R45299, R45324_f, R45324_r_i, R45349, R45362, R45364, R45454_f, R45529, R45543, R45583, R45943_i, R46354, R46362, R46483, R46493, R46512, R46528, R46576, R46731, R46739, R46756_f, R46759, R47961, R47976, R48243, R48274_f, R48302, R48303, R48578, R48602, R49044, R49129, R49144, R49169, R49173, R49217, R49220, R49257_i, R49257_r, R49291, R49346, R49416, R49542, R49565, R49688, R49719, R49815, R49964, R50158, R50329, R50367, R50419, </w:t>
      </w:r>
      <w:r w:rsidRPr="00687AEC">
        <w:lastRenderedPageBreak/>
        <w:t xml:space="preserve">R50460_f, R50460_i, R50482, R50505, R50534, R50684, R50730, R50776, R50839, R50844_i, R50846, R50864_f, R50976, R51015, R51200, R51311, R51502, R51547, R51644, R51749, R51753, R51912, R52030, R52038, R52090, R52271, R52393, R52624, R52644_f, R52690, R53036, R53038, R53243, R53247, R53589, R53610, R53612, R53633, R53769, R53884, R53936, R53941_i, R53942, R53966, R53967, R54183_f, R54339, R54401, R54471, R54492, R54494, R54665, R54726, R54818, R54837, R54846, R54854, R54957, R55041_r_i, R55185, R55241, R55303_f, R55303_r_i, R55687, R55748, R55778, R55782_i, R55800, R55828, R56052, R56221, R56399, R56881, R59152, R59212, R59380, R59505, R59552, R59577, R59582, R59934_f, R60023, R60141, R60217, R60313, R60318, R60332_f, R60332_i, R60357, R60508, R60583_i, R60583_r_i, R60739, R60741, R60749, R60877, R60883, R60906, R60956, R61366, R61381_r, R61502, R61535, R61874_r_i, R62169, R62438, R62459, R62463, R62946_i, R63388, R63621, R63683, R63734, R64604, R66314_f, R67003, R67013, R67027, R67072, R67280, R67283, R67868, R67921, R67987_f, R68658, R69071, R69100, R69113, R69154, R69440, R69448_r_i, R69552, R70008_f, R70008_r_i, R70200, R70253, R70790, R70806, R71195, R71251_f, R71251_i, R71251_r_i, R71383, R71401, R71467_i, R71585, R71651_r_i, R71783, R72295, R72296, R72300, R72846, R72859, R72874, R73052, R73128, R73487, R73490, R73514, R73660, R73850, R74066, R74169, R74203, R74208, R74349_f, R74349_i, R74454, R74522, R76263, R77220, R77255, R77282, R77447, R77633_f, R77633_r_i, R77794, R77824, R78220, R78478, R78709, R78934_f, R78950, R79368, R79444, R79785, R79804, R79935, R79948_r_i, R79960, R80184, R80216, R80703, R80779_f, R80779_i, R80966, R81170, R81330_f, R81358, R81812_f, R81816, R81959, R82597, R83027, R83313_f, R83904, R83923, R84974, R85266, R85282_f, R85366_f, R85366_i, R85474, R85558, R85613, R85616, R85938, R85981_f, R85981_i, R86696, R86842, R86960, R87126_f, R87126_i, R87762, R88575, R88747, R89046, R89084, R89477, R89715_i, R89850, R91064, R91922, R91930, R93141, R93211, R93337, R94500, R94513, R94529, R94588_i, R94942, R94967_f, R95977, R96070, R96220, R96357, R96656_i, R97303_i, R97831, R97833, R98008, R98017, R98189_f, R98410, R98842, R98945_i, R98959, R99185, R99200, R99208, R99578_r_i, R99591, R99846, R99907_f, R99907_i, R99907_r_i, R99916, T40440, T40454_i, T40507, T40568_i, T40568_r, T40634, T40637, T40645, T40653_i, T40653_r, T40701, T40912, T40922, T40925, T41074_f, T41078, T41135, T41159, T41204, T41210_r, T46880, T46933, T46996, T47213, T47377, T47383, T47566, T47645, T48039, T48296, T48612, T48649, T48759, T48950_i, T48950_r_i, T49194, T49204, T49208, T49327, T49397_f, T49423, T49647_f, T49703, T49728, T49945, T50086, T50113, T50389, T50397, T50678_i, T50769, T50787, T50974, T51206, T51244_r_i, T51496, T51558, T51560, T51570, T51576, T51621, T51852, T52003_i, T52014, T52015, T52201, T52342_i, T52342_r, T52343, T52362_f, T52374, T52520, T52529_i, T52624, T52642, T52678, T52698, T52882_f, T53138, T53277, T53396_i, T53429, T53609, T53694, T53830_f, T54086, T54095, T54317, T54360, T54547, T54650, T54662, T54670, T55008, T55558_f, T55612, T55709_f, T55709_i, T55709_r_i, T55731, T55840, T55871, T56016, T56191, T56470, T56622, T56674, T56750, T56807, T56934, T57079, T57124, T57535, T57653, </w:t>
      </w:r>
      <w:r w:rsidRPr="00687AEC">
        <w:lastRenderedPageBreak/>
        <w:t xml:space="preserve">T57701, T57780_i, T57824, T57872, T57875_f, T57882_i, T57882_r, T58029, T58509, T58645, T58731_i, T58992, T59167, T59427, T59682, T59684, T59946, T60155, T60326, T60437, T60456_f, T60778_f, T60860, T61077_f, T61090, T61338, T61355, T61446_f, T61564, T61597, T61599, T61627_r, T61682, T61750, T61867, T61949, T61950_f, T62067, T62083, T62191_f, T62198, T62215, T62568_f, T62568_i, T62635, T63047, T63052, T63266, T63483, T63496, T63520, T63591, T63597, T63598, T63613, T64026, T64128, T64134, T64142, T64163, T64167, T64207, T64298, T64470, T64576, T64878_r, T64941, T65024, T65046, T65228, T65384, T65444, T65562, T65594_i, T65594_r_i, T65597_f, T65844, T65859, T65872_i, T65872_r_i, T66307, T66799, T67257, T67422, T67511, T67549, T67703, T67897, T67905, T68115, T68283, T68426, T68450, T68542, T68706, T68848, T69020, T69021, T69026, T69030, T69265, T69308, T69422_f, T69450, T69603, T70058, T70564, T70595, T70893, T70899_r, T70920_f, T70920_i, T70920_r_i, T71025, T71306, T71574, T71609, T71612, T71646, T71649, T72087, T72171, T72175, T72257, T72403_r, T72449, T72599_f, T72610_f, T72870, T72879, T73005_f, T73005_i, T73089, T73337, T73788_f, T74249, T74257, T74614_f, T74614_r_i, T74904, T74906_i, T75577, T76970_i, T76971, T77829, T77840, T78395, T78477, T78585, T78606, T78610, T78624, T79161, T79169, T79426, T79475, T79616, T79846, T81103, T81460_i, T81492_f, T82470, T83361, T83368, T83644, T83672, T83673, T83887, T83937, T83942, T83985, T84038, T84057, T84481, T85165, T85166, T85247, T85544, T85572, T86307, T86332, T86469, T86684, T86708, T86736, T86745, T86754, T86914, T87866_f, T87873, T88712, T88805, T88902, T89164, T89175_i, T89422, T89438_f, T89980, T90192, T90570, T90632, T90668, T90774_r, T90789, T90791_i, T90791_r, T90857, T91043, T91160_f, T91230, T91563, T91954, T92195_r_i, T92248, T92782, T93272_f, T93295, T93888_f, T94350_f, T94350_i, T94579, T94993_f, T95014, T95052_f, T95078, T95291, T95807, T96144, T96548, T96816_f, T96832, T96942, T97199, T97209, T97591, T97724_f, T97724_i, T97890, T97948, T98616, T98783, T98796, T98848, T98925, T99080_r, T99219, T99303, T99380_f, T99380_i, T99451_f, T99451_r_i, T99498, T99498_i, T99774, U00001, U01147, U01691, U01828, U01833, U02019, U02031, U02309, U02310, U02326, U02328, U02556_r, U02570, U02680, U02687, U03100, U03105, U03106_i, U03187_i, U03399, U03494, U03749, U03851, U03858, U03865, U03884, U03886, U04209, U04241, U04313, U04636_i, U04636_r, U04806_f, U04811, U04953, U05012_f, U05012_i, U05227, U05291, U05315, U05569, U05596, U06452, U06643_f, U06715, U06863, U07149, U07231, U07349, U07620, U07681, U07695_f, U07747, U07802, U08006, U08098_i, U08137, U08191, U08198, U08336, U08438, U08854, U09002, U09284_f, U09411, U09413, U09477_f, U09477_i, U09582, U09646, U09770, U09848, U09873, U10116, U10117_f, U10117_i, U10417_f, U10417_i, U10686, U10689, U10886, U11050, U11058, U12387, U12535_r, U12767, U12779, U13022, U13044, U13216, U13680, U13896, U13948, U13991, U14383, U14391, U14394_i, U14394_r_i, U14550, U14575, U14577, U14588, U14650, U14747, U14755, U14957_f, U15085, U15172, U15174, U15212, U15306, U15655, U15689, U15782, U15932, U16127, U16282, U16296, U16752, U16811_i, U17033, U17034, U17077, U17418, U17473, U17566, U17899, U18062, U18088, U18247, U18259, U18288, U18299, </w:t>
      </w:r>
      <w:r w:rsidRPr="00687AEC">
        <w:lastRenderedPageBreak/>
        <w:t xml:space="preserve">U18420_r, U18543, U18549, U18918, U18920, U18934_i, U19178, U19251, U19252, U19261, U19518, U19568, U19718, U19765, U19977, U20240, U20285, U20350, U20362, U20428, U20582, U20648, U20760, U20938, U20982, U21858_f, U21909, U21914, U21931, U22055, U22431, U23157, U23736, U23942, U24076_f, U24077_f, U24153, U24660, U25128, U25138, U25435, U25657, U25771, U25779, U25975, U26425, U26648, U27143_f, U27266, U27467, U27831, U28049, U28170_f, U28249, U28686, U28694, U29195, U29589, U30707, U30827, U30872, U31099, U31215, U31248_r_i, U31278, U31346, U31382, U31525, U31556, U32376, U32974, U33053_f, U33054, U33328, U33429, U33635, U33849, U33921, U34252, U35398_f, U35835, U36310, U36448, U37146, U37251_f, U37529, U37690_r, U38175, U38480_f, U38864, U39817, U39840, V00511, V00532_f, V00532_i, V00533_i, V00571, X00474, X00588, X00700_f, X01057, X01060, X02157, X02160_f, X02228, X02492, X02744_i, X02744_r, X02750, X02812, X02875_f, X03348, X03438, X04297, X04325, X04366, X04391, X04828, X05130, X05232, X05276, X05309, X05610, X05825, X05978, X06256, X06272, X06290, X06374, X06389, X06557, X06614_f, X06614_r_i, X06825, X06956, X06985, X07290, X07384, X07743, X07834, X07862, X07936, X12369, X12548, X12654, X13097, X13227, X13255, X13293, X13810, X13916, X13967, X13988, X14046_f, X14355, X14356_f, X14362, X14390, X14787, X14830, X14974, X15149, X15215, X15217, X15219_f, X15219_i, X15357_i, X15573, X15822_f, X15882, X16070_f, X16281, X16323, X16351, X16354, X16356, X16396, X16504_f, X16662, X16663, X16666, X16667, X16699, X16901, X17042_f, X17042_r_i, X17094_i, X17094_r, X17097_f, X17273_f, X17576, X17644, X17668, X51445, X51521, X51630, X51699_i, X51699_r_i, X51730, X51758, X51798, X51801, X51943, X52008, X52009_f, X52011, X52015, X52075, X52142, X52228, X52229, X52425, X52426, X52479, X52520_r_i, X52541_f, X52947, X53004_f, X53179_r, X53416_r, X53461_r, X53741, X53743_i, X53793_f, X53795, X53799, X54131_i, X54150, X54156, X54232, X54380, X54667, X54673, X54869_f, X54870, X54871, X54936_f, X54937, X54941, X54942_f, X54942_i, X55005, X55019, X55177, X55187_f, X55740, X56597_f, X56597_i, X56667, X56841, X57346, X57347, X57348, X57637, X57766, X57830, X58255, X58288, X58377, X58822, X58840, X59131, X59244, X59350, X59372_i, X59373_i, X59618, X59727, X59739, X59932, X60287, X60364_f, X60382, X60489_f, X60655_r, X60673, X60702, X60708, X61070, X61072, X61079, X61123, X61176, X62055, X62381, X62570, X62899, X63071, X63187_f, X63380, X63432, X63578_r, X63597, X63692, X64044, X64229, X64318, X64364, X64559, X65019_f, X65233, X65488, X65644, X65882, X66142, X66171, X66357, X66924, X66975, X67155, X67325_f, X67334, X67734, X68148_r_i, X68149, X68242, X68264, X68303, X68314, X68505, X68688, X68830, X69090, X69141_r, X69295, X69438, X69723, X69838, X69910, X70649_f, X70940, X70991_i, X70991_r, X71490, X71877, X72304, X72389_r_i, X72632, X72755, X72889, X73114_i, X73114_r_i, X73358, X73424_f, X73427, X73502, X73874, X73902, X74142, X74295, X74331, X74570_f, X74794, X74819, X75208, X75304_i, X75308, X75342, X75500, X75535, X75546, X75756, X75962, X76029, X76040, X76184, X76534, X77197, X77278, X77383, X77548, X78549, X78706, X78711, X78712, X78925, X78926, X78947, X79201, X79204, X79536, X79563_f, X79888, X80026_r, X80062_f, X80197, X80200, </w:t>
      </w:r>
      <w:r w:rsidRPr="00687AEC">
        <w:lastRenderedPageBreak/>
        <w:t>X80692, X80754_f, X80754_r_i, X80915, X81120, X81198, X81333, X81372, X81438, X81479, X81817, X82166, X82200, X82224_i, X82240, X82324, X82494, X82539, X82676, X82850, X83107, X83618, X83703, X83705, X83857, X83957, X83973, X84002, X84076, X84373, X84709, X85106, X85134, X85545, X85750, X85785, X85960, X86018_f, X86096, X86371, X86779_f, X86809, X89478, X89960, X89984, X89986, X90846, X90858_f, X91141, X93349_i, Y00062, Y00064, Y00067, Y00281, Y00345, Y00406, Y00414, Y00443, Y00661, Y00757, Y00762, Y00796, Y00821, Y00970, Y00978, Z00010, Z11502, Z11559, Z11697, Z11887, Z11933, Z15005, Z17240, Z18954, Z18956, Z20656_f, Z22533, Z22536, Z22555, Z22576, Z22641, Z22865, Z22936, Z23064, Z24680, Z24727, Z29067, Z29083, Z30644, Z31357_r_i, Z32684, Z32858, Z33998, Z34897, Z35278, Z35307_f, Z35307_r_i, Z37976, Z46376, Z46389, Z46629_f, Z46973, Z47087, Z48042, Z48054, Z48199, Z48475_f, Z48475_i, Z48481, Z49205, Z50115, Z50194, cre</w:t>
      </w:r>
    </w:p>
    <w:p w14:paraId="4A3FE805" w14:textId="77777777" w:rsidR="00E05C28" w:rsidRDefault="00E835A1" w:rsidP="00460412">
      <w:pPr>
        <w:pStyle w:val="ListParagraph"/>
        <w:numPr>
          <w:ilvl w:val="0"/>
          <w:numId w:val="1"/>
        </w:numPr>
      </w:pPr>
      <w:r>
        <w:t>Take the list of Gene Accession codes from (F), and run them through</w:t>
      </w:r>
      <w:r w:rsidR="00460412">
        <w:t xml:space="preserve"> </w:t>
      </w:r>
      <w:r>
        <w:t>the DAVID ontology analyzer. (at http://david.abcc.ncifcrf.gov/summary.jsp . These are GenBank Accession codes.) Are there any</w:t>
      </w:r>
      <w:r w:rsidR="00460412">
        <w:t xml:space="preserve"> </w:t>
      </w:r>
      <w:r>
        <w:t>enriched ontology terms?</w:t>
      </w:r>
    </w:p>
    <w:p w14:paraId="10B4EBB3" w14:textId="77777777" w:rsidR="00687AEC" w:rsidRDefault="00687AEC" w:rsidP="00687AEC">
      <w:pPr>
        <w:pStyle w:val="ListParagraph"/>
        <w:numPr>
          <w:ilvl w:val="1"/>
          <w:numId w:val="1"/>
        </w:numPr>
        <w:rPr>
          <w:ins w:id="0" w:author="Karmel" w:date="2012-09-23T15:56:00Z"/>
        </w:rPr>
      </w:pPr>
      <w:r>
        <w:t>No,</w:t>
      </w:r>
      <w:r w:rsidR="00CB3BB9">
        <w:t xml:space="preserve"> there were no positive Gene Accession Conversion Statistics. 1673 were given a definitive “No.” 1283 were assigned “Ambiguous.”</w:t>
      </w:r>
    </w:p>
    <w:p w14:paraId="07C2EA61" w14:textId="77777777" w:rsidR="000E4739" w:rsidRDefault="000E4739" w:rsidP="000E4739">
      <w:pPr>
        <w:pPrChange w:id="1" w:author="Karmel" w:date="2012-09-23T15:5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" w:author="Karmel" w:date="2012-09-23T15:56:00Z">
        <w:r>
          <w:t xml:space="preserve">Ack! Code! In a Word doc? Please, no, never! Presentation matters. This looks totally newb, and makes the job of your TA harder. </w:t>
        </w:r>
      </w:ins>
    </w:p>
    <w:p w14:paraId="5BA62F21" w14:textId="48AED88C" w:rsidR="00686D10" w:rsidRPr="00686D10" w:rsidRDefault="00686D10" w:rsidP="00686D10">
      <w:pPr>
        <w:rPr>
          <w:b/>
          <w:u w:val="single"/>
        </w:rPr>
      </w:pPr>
      <w:r>
        <w:rPr>
          <w:b/>
          <w:u w:val="single"/>
        </w:rPr>
        <w:t>Script:</w:t>
      </w:r>
      <w:ins w:id="3" w:author="Karmel" w:date="2012-09-23T15:58:00Z">
        <w:r w:rsidR="00D50F1D">
          <w:rPr>
            <w:b/>
            <w:u w:val="single"/>
          </w:rPr>
          <w:t xml:space="preserve"> Should be an object </w:t>
        </w:r>
        <w:r w:rsidR="00D50F1D" w:rsidRPr="00D50F1D">
          <w:rPr>
            <w:b/>
            <w:u w:val="single"/>
          </w:rPr>
          <w:sym w:font="Wingdings" w:char="F04A"/>
        </w:r>
      </w:ins>
    </w:p>
    <w:p w14:paraId="116ADF0E" w14:textId="0C82732B" w:rsidR="00686D10" w:rsidDel="00D50F1D" w:rsidRDefault="00686D10" w:rsidP="00686D10">
      <w:pPr>
        <w:rPr>
          <w:del w:id="4" w:author="Karmel" w:date="2012-09-23T15:57:00Z"/>
        </w:rPr>
      </w:pPr>
      <w:del w:id="5" w:author="Karmel" w:date="2012-09-23T15:57:00Z">
        <w:r w:rsidDel="00D50F1D">
          <w:delText>## Imports</w:delText>
        </w:r>
      </w:del>
    </w:p>
    <w:p w14:paraId="4BFBDC4D" w14:textId="77777777" w:rsidR="00686D10" w:rsidRDefault="00686D10" w:rsidP="00686D10">
      <w:r>
        <w:t>from pandas import *</w:t>
      </w:r>
    </w:p>
    <w:p w14:paraId="183F4300" w14:textId="77777777" w:rsidR="00686D10" w:rsidRDefault="00686D10" w:rsidP="00686D10">
      <w:r>
        <w:t>from pandas.io import parsers</w:t>
      </w:r>
    </w:p>
    <w:p w14:paraId="4DFA2659" w14:textId="77777777" w:rsidR="00686D10" w:rsidRDefault="00686D10" w:rsidP="00686D10"/>
    <w:p w14:paraId="109E0BE3" w14:textId="77777777" w:rsidR="00686D10" w:rsidRDefault="00686D10" w:rsidP="00686D10">
      <w:r>
        <w:t>## Importing the data file and converting to a DataFrame</w:t>
      </w:r>
    </w:p>
    <w:p w14:paraId="1A3AB7FE" w14:textId="77777777" w:rsidR="00686D10" w:rsidRDefault="00686D10" w:rsidP="00686D10">
      <w:r>
        <w:t>data = parsers.read_csv('data_set_HL60_U937_NB4_Jurkat.csv',index_col = 1)</w:t>
      </w:r>
    </w:p>
    <w:p w14:paraId="59B14B69" w14:textId="77777777" w:rsidR="00686D10" w:rsidRDefault="00686D10" w:rsidP="00686D10">
      <w:r>
        <w:t xml:space="preserve">df = DataFrame(data) </w:t>
      </w:r>
    </w:p>
    <w:p w14:paraId="01A6E792" w14:textId="77777777" w:rsidR="00686D10" w:rsidRDefault="00686D10" w:rsidP="00686D10"/>
    <w:p w14:paraId="7B0E7925" w14:textId="77777777" w:rsidR="00686D10" w:rsidRDefault="00686D10" w:rsidP="00686D10">
      <w:r>
        <w:t>## Determining Distinct Genes</w:t>
      </w:r>
    </w:p>
    <w:p w14:paraId="754A679E" w14:textId="77777777" w:rsidR="00686D10" w:rsidRDefault="00686D10" w:rsidP="00686D10">
      <w:r>
        <w:t>unique_genes = set(df['Gene Description'])</w:t>
      </w:r>
    </w:p>
    <w:p w14:paraId="4276026C" w14:textId="77777777" w:rsidR="00686D10" w:rsidRDefault="00686D10" w:rsidP="00686D10">
      <w:r>
        <w:t>print('There are '+ str(len(unique_genes))+' distinct genes represented in the data set.')</w:t>
      </w:r>
    </w:p>
    <w:p w14:paraId="4447C3F9" w14:textId="58C8BEC4" w:rsidR="00686D10" w:rsidRDefault="005A57E2" w:rsidP="00686D10">
      <w:ins w:id="6" w:author="Karmel" w:date="2012-09-23T16:00:00Z">
        <w:r>
          <w:t># Nicely done with the set.</w:t>
        </w:r>
      </w:ins>
    </w:p>
    <w:p w14:paraId="10360007" w14:textId="77777777" w:rsidR="00686D10" w:rsidRDefault="00686D10" w:rsidP="00686D10">
      <w:r>
        <w:t>## Correlating Cell Types</w:t>
      </w:r>
    </w:p>
    <w:p w14:paraId="02ABB47C" w14:textId="77777777" w:rsidR="00686D10" w:rsidRDefault="00686D10" w:rsidP="00686D10">
      <w:r>
        <w:lastRenderedPageBreak/>
        <w:t>corr_matrix = df.corr(method ='pearson') #DataFrame correlation function .corr</w:t>
      </w:r>
    </w:p>
    <w:p w14:paraId="1037A568" w14:textId="77777777" w:rsidR="00686D10" w:rsidRDefault="00686D10" w:rsidP="00686D10">
      <w:r>
        <w:t>corr_matrix.to_csv('output.csv') # Outputs correlation array to a csv</w:t>
      </w:r>
    </w:p>
    <w:p w14:paraId="41D14EA4" w14:textId="01A123BD" w:rsidR="00686D10" w:rsidRDefault="00D50F1D" w:rsidP="00686D10">
      <w:ins w:id="7" w:author="Karmel" w:date="2012-09-23T15:57:00Z">
        <w:r>
          <w:t># What exactly are you correlating here? Cell types as a whole, or just one timepoint of a cell? The answer you give is for a single timepoint, presumably manually selected from the output array? Ideally, you would have some way of analyzing over all cell types.</w:t>
        </w:r>
      </w:ins>
    </w:p>
    <w:p w14:paraId="15C2BB7A" w14:textId="77777777" w:rsidR="00686D10" w:rsidRDefault="00686D10" w:rsidP="00686D10">
      <w:r>
        <w:t>## Determining Gene Variance</w:t>
      </w:r>
    </w:p>
    <w:p w14:paraId="6A9EFF40" w14:textId="77777777" w:rsidR="00686D10" w:rsidRDefault="00686D10" w:rsidP="00686D10">
      <w:r>
        <w:t>var_matrix = df.var(axis=1) #DataFrame variance function .var</w:t>
      </w:r>
    </w:p>
    <w:p w14:paraId="70B32279" w14:textId="77777777" w:rsidR="00686D10" w:rsidRDefault="00686D10" w:rsidP="00686D10">
      <w:r>
        <w:t>var_matrix.sort() #DataFrame sort function .sort</w:t>
      </w:r>
    </w:p>
    <w:p w14:paraId="233E6F33" w14:textId="77777777" w:rsidR="00686D10" w:rsidRDefault="00686D10" w:rsidP="00686D10">
      <w:r>
        <w:t>print(var_matrix) #Displays variance matrix sorted by lowest variance</w:t>
      </w:r>
    </w:p>
    <w:p w14:paraId="2D3CB917" w14:textId="77777777" w:rsidR="00686D10" w:rsidRDefault="00686D10" w:rsidP="00686D10"/>
    <w:p w14:paraId="0D957EBA" w14:textId="77777777" w:rsidR="00686D10" w:rsidRDefault="00686D10" w:rsidP="00686D10">
      <w:r>
        <w:t>## Two-Fold Gene Expression</w:t>
      </w:r>
    </w:p>
    <w:p w14:paraId="3B2B511B" w14:textId="77777777" w:rsidR="00686D10" w:rsidRDefault="00686D10" w:rsidP="00686D10">
      <w:r>
        <w:t>#Boolean array checking for gene expression across all 4 cell types</w:t>
      </w:r>
    </w:p>
    <w:p w14:paraId="07D340BE" w14:textId="77777777" w:rsidR="00686D10" w:rsidRDefault="00686D10" w:rsidP="00686D10">
      <w:r>
        <w:t>division_matrix = (abs(df['HL60_24_hrs']/df['HL60_0_hrs']) &gt; 2) &amp; (abs(df['U937_24_hrs']/df['U937_0_hrs']) &gt; 2) &amp; (abs(df['NB4_24_hrs']/df['NB4_0_hrs']) &gt; 2) &amp; (abs(df['Jurkat_24_hrs']/df['Jurkat_0_hrs']) &gt; 2)</w:t>
      </w:r>
    </w:p>
    <w:p w14:paraId="4E677AE3" w14:textId="77777777" w:rsidR="00686D10" w:rsidRDefault="00686D10" w:rsidP="00686D10">
      <w:r>
        <w:t>division_matrix.sort() #DataFrame sort function .sort</w:t>
      </w:r>
    </w:p>
    <w:p w14:paraId="72E22357" w14:textId="77777777" w:rsidR="00686D10" w:rsidRDefault="00686D10" w:rsidP="00686D10">
      <w:r>
        <w:t>division_matrix.to_csv('twoFold.csv') # Outputs boolean gene expression array to a csv</w:t>
      </w:r>
    </w:p>
    <w:p w14:paraId="6872A861" w14:textId="450446F1" w:rsidR="00686D10" w:rsidRDefault="00D50F1D" w:rsidP="00686D10">
      <w:ins w:id="8" w:author="Karmel" w:date="2012-09-23T15:59:00Z">
        <w:r>
          <w:t># See note in email about division by zero.</w:t>
        </w:r>
      </w:ins>
    </w:p>
    <w:p w14:paraId="11B2811C" w14:textId="77777777" w:rsidR="00686D10" w:rsidRDefault="00686D10" w:rsidP="00686D10">
      <w:r>
        <w:t xml:space="preserve">## Differential regulation </w:t>
      </w:r>
    </w:p>
    <w:p w14:paraId="080FC9EB" w14:textId="77777777" w:rsidR="00686D10" w:rsidRDefault="00686D10" w:rsidP="00686D10">
      <w:r>
        <w:t>#Similar method to Two-Fold Gene Expression</w:t>
      </w:r>
    </w:p>
    <w:p w14:paraId="60C1FF6E" w14:textId="77777777" w:rsidR="00686D10" w:rsidRDefault="00686D10" w:rsidP="00686D10">
      <w:r>
        <w:t>division_HU_matrix = (abs(df['HL60_0_hrs']/df['U937_0_hrs']) &gt; 2) | (abs(df['U937_0_hrs']/df['HL60_0_hrs']) &gt; 2)</w:t>
      </w:r>
    </w:p>
    <w:p w14:paraId="0D710E9C" w14:textId="77777777" w:rsidR="00686D10" w:rsidRDefault="00686D10" w:rsidP="00686D10">
      <w:r>
        <w:t>division_HU_matrix.sort()</w:t>
      </w:r>
    </w:p>
    <w:p w14:paraId="454A1C83" w14:textId="77777777" w:rsidR="00460412" w:rsidRDefault="00686D10" w:rsidP="00686D10">
      <w:pPr>
        <w:rPr>
          <w:ins w:id="9" w:author="Karmel" w:date="2012-09-23T16:00:00Z"/>
        </w:rPr>
      </w:pPr>
      <w:r>
        <w:t>division_HU_matrix.to_csv('twoFold_HU.csv')</w:t>
      </w:r>
    </w:p>
    <w:p w14:paraId="284B40D8" w14:textId="77777777" w:rsidR="005A57E2" w:rsidRDefault="005A57E2" w:rsidP="00686D10">
      <w:pPr>
        <w:rPr>
          <w:ins w:id="10" w:author="Karmel" w:date="2012-09-23T16:00:00Z"/>
        </w:rPr>
      </w:pPr>
    </w:p>
    <w:p w14:paraId="6A035790" w14:textId="1D4318E4" w:rsidR="005A57E2" w:rsidRDefault="005A57E2" w:rsidP="00686D10">
      <w:ins w:id="11" w:author="Karmel" w:date="2012-09-23T16:00:00Z">
        <w:r>
          <w:t># Well commented code, which is appreciated!</w:t>
        </w:r>
      </w:ins>
      <w:bookmarkStart w:id="12" w:name="_GoBack"/>
      <w:bookmarkEnd w:id="12"/>
    </w:p>
    <w:sectPr w:rsidR="005A57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95136" w14:textId="77777777" w:rsidR="00996F1F" w:rsidRDefault="00996F1F" w:rsidP="00CB3BB9">
      <w:pPr>
        <w:spacing w:after="0" w:line="240" w:lineRule="auto"/>
      </w:pPr>
      <w:r>
        <w:separator/>
      </w:r>
    </w:p>
  </w:endnote>
  <w:endnote w:type="continuationSeparator" w:id="0">
    <w:p w14:paraId="37E26C85" w14:textId="77777777" w:rsidR="00996F1F" w:rsidRDefault="00996F1F" w:rsidP="00CB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349D04" w14:textId="77777777" w:rsidR="00996F1F" w:rsidRDefault="00996F1F" w:rsidP="00CB3BB9">
      <w:pPr>
        <w:spacing w:after="0" w:line="240" w:lineRule="auto"/>
      </w:pPr>
      <w:r>
        <w:separator/>
      </w:r>
    </w:p>
  </w:footnote>
  <w:footnote w:type="continuationSeparator" w:id="0">
    <w:p w14:paraId="4E9EB970" w14:textId="77777777" w:rsidR="00996F1F" w:rsidRDefault="00996F1F" w:rsidP="00CB3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3A1AB4" w14:textId="77777777" w:rsidR="00CB3BB9" w:rsidRDefault="00CB3BB9">
    <w:pPr>
      <w:pStyle w:val="Header"/>
    </w:pPr>
    <w:r>
      <w:t>Ryan O’Neil</w:t>
    </w:r>
  </w:p>
  <w:p w14:paraId="001F5F4F" w14:textId="77777777" w:rsidR="00CB3BB9" w:rsidRDefault="00CB3BB9">
    <w:pPr>
      <w:pStyle w:val="Header"/>
    </w:pPr>
    <w:r>
      <w:t>Bioinformatics Boot camp HW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91ECE"/>
    <w:multiLevelType w:val="hybridMultilevel"/>
    <w:tmpl w:val="D84455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D5B63"/>
    <w:multiLevelType w:val="hybridMultilevel"/>
    <w:tmpl w:val="88A259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A1"/>
    <w:rsid w:val="000072A5"/>
    <w:rsid w:val="0000789F"/>
    <w:rsid w:val="00007F13"/>
    <w:rsid w:val="000100EC"/>
    <w:rsid w:val="00015B31"/>
    <w:rsid w:val="0002069F"/>
    <w:rsid w:val="0002239F"/>
    <w:rsid w:val="00022608"/>
    <w:rsid w:val="00022DC8"/>
    <w:rsid w:val="00022E9C"/>
    <w:rsid w:val="0002673C"/>
    <w:rsid w:val="000311C5"/>
    <w:rsid w:val="00036E5E"/>
    <w:rsid w:val="00040392"/>
    <w:rsid w:val="00042548"/>
    <w:rsid w:val="0004608F"/>
    <w:rsid w:val="000462E4"/>
    <w:rsid w:val="00046D66"/>
    <w:rsid w:val="0005051F"/>
    <w:rsid w:val="00054180"/>
    <w:rsid w:val="00054FFB"/>
    <w:rsid w:val="00062031"/>
    <w:rsid w:val="00065AE5"/>
    <w:rsid w:val="00065C1A"/>
    <w:rsid w:val="0006615E"/>
    <w:rsid w:val="00070582"/>
    <w:rsid w:val="00074196"/>
    <w:rsid w:val="00075690"/>
    <w:rsid w:val="00086F58"/>
    <w:rsid w:val="00092BB2"/>
    <w:rsid w:val="00095453"/>
    <w:rsid w:val="000A07C6"/>
    <w:rsid w:val="000A1C10"/>
    <w:rsid w:val="000A46D0"/>
    <w:rsid w:val="000B0566"/>
    <w:rsid w:val="000B1961"/>
    <w:rsid w:val="000B1D63"/>
    <w:rsid w:val="000B4AC6"/>
    <w:rsid w:val="000C13DD"/>
    <w:rsid w:val="000C544F"/>
    <w:rsid w:val="000D00EE"/>
    <w:rsid w:val="000D020A"/>
    <w:rsid w:val="000D021C"/>
    <w:rsid w:val="000D5019"/>
    <w:rsid w:val="000E44F8"/>
    <w:rsid w:val="000E4662"/>
    <w:rsid w:val="000E4739"/>
    <w:rsid w:val="000E558C"/>
    <w:rsid w:val="000E57BE"/>
    <w:rsid w:val="000E6AA3"/>
    <w:rsid w:val="000F7386"/>
    <w:rsid w:val="001030B2"/>
    <w:rsid w:val="00107201"/>
    <w:rsid w:val="001164E8"/>
    <w:rsid w:val="00120C1F"/>
    <w:rsid w:val="00120E0F"/>
    <w:rsid w:val="00121FF9"/>
    <w:rsid w:val="0012636B"/>
    <w:rsid w:val="0012763B"/>
    <w:rsid w:val="00127913"/>
    <w:rsid w:val="00132283"/>
    <w:rsid w:val="00137453"/>
    <w:rsid w:val="00142D50"/>
    <w:rsid w:val="00143963"/>
    <w:rsid w:val="0014447C"/>
    <w:rsid w:val="00150111"/>
    <w:rsid w:val="001506A5"/>
    <w:rsid w:val="00150746"/>
    <w:rsid w:val="0015710C"/>
    <w:rsid w:val="00166FCA"/>
    <w:rsid w:val="00170E19"/>
    <w:rsid w:val="001741D7"/>
    <w:rsid w:val="001765BB"/>
    <w:rsid w:val="00182D26"/>
    <w:rsid w:val="00184B75"/>
    <w:rsid w:val="0019162B"/>
    <w:rsid w:val="00194194"/>
    <w:rsid w:val="00194E02"/>
    <w:rsid w:val="001971E5"/>
    <w:rsid w:val="001A028D"/>
    <w:rsid w:val="001A7802"/>
    <w:rsid w:val="001B2B4F"/>
    <w:rsid w:val="001B2F06"/>
    <w:rsid w:val="001B5AE4"/>
    <w:rsid w:val="001B5AF3"/>
    <w:rsid w:val="001B6BFB"/>
    <w:rsid w:val="001C0C8D"/>
    <w:rsid w:val="001C7504"/>
    <w:rsid w:val="001D3312"/>
    <w:rsid w:val="001D3B70"/>
    <w:rsid w:val="001D62B7"/>
    <w:rsid w:val="001D6564"/>
    <w:rsid w:val="001E1068"/>
    <w:rsid w:val="001E31C9"/>
    <w:rsid w:val="001E7607"/>
    <w:rsid w:val="001F0AFA"/>
    <w:rsid w:val="001F67FE"/>
    <w:rsid w:val="00200701"/>
    <w:rsid w:val="00204C3B"/>
    <w:rsid w:val="00205F8C"/>
    <w:rsid w:val="00207523"/>
    <w:rsid w:val="00207982"/>
    <w:rsid w:val="00211225"/>
    <w:rsid w:val="002138E9"/>
    <w:rsid w:val="00214317"/>
    <w:rsid w:val="002220B3"/>
    <w:rsid w:val="002226B8"/>
    <w:rsid w:val="00223F09"/>
    <w:rsid w:val="00224243"/>
    <w:rsid w:val="0022430E"/>
    <w:rsid w:val="00225EEF"/>
    <w:rsid w:val="00227C66"/>
    <w:rsid w:val="00231E4D"/>
    <w:rsid w:val="00232E6D"/>
    <w:rsid w:val="00236DFF"/>
    <w:rsid w:val="00241EE4"/>
    <w:rsid w:val="002452D4"/>
    <w:rsid w:val="0024629A"/>
    <w:rsid w:val="00246DC0"/>
    <w:rsid w:val="00250B78"/>
    <w:rsid w:val="00253A0D"/>
    <w:rsid w:val="00262009"/>
    <w:rsid w:val="002657A7"/>
    <w:rsid w:val="00266413"/>
    <w:rsid w:val="00270A86"/>
    <w:rsid w:val="0027578E"/>
    <w:rsid w:val="0028166C"/>
    <w:rsid w:val="002857F6"/>
    <w:rsid w:val="00285D2B"/>
    <w:rsid w:val="002874A5"/>
    <w:rsid w:val="00291AB7"/>
    <w:rsid w:val="00297298"/>
    <w:rsid w:val="0029758D"/>
    <w:rsid w:val="00297FC0"/>
    <w:rsid w:val="002A10FC"/>
    <w:rsid w:val="002A4B40"/>
    <w:rsid w:val="002A605D"/>
    <w:rsid w:val="002B425C"/>
    <w:rsid w:val="002B5DA8"/>
    <w:rsid w:val="002B61BA"/>
    <w:rsid w:val="002C0869"/>
    <w:rsid w:val="002C5716"/>
    <w:rsid w:val="002C7E87"/>
    <w:rsid w:val="002D16B7"/>
    <w:rsid w:val="002D514D"/>
    <w:rsid w:val="002D6DE8"/>
    <w:rsid w:val="002E1868"/>
    <w:rsid w:val="002E1E09"/>
    <w:rsid w:val="002E304C"/>
    <w:rsid w:val="002E47D9"/>
    <w:rsid w:val="002E4A00"/>
    <w:rsid w:val="002E4FE6"/>
    <w:rsid w:val="002E5C16"/>
    <w:rsid w:val="002F0E79"/>
    <w:rsid w:val="002F1804"/>
    <w:rsid w:val="002F59B7"/>
    <w:rsid w:val="00300143"/>
    <w:rsid w:val="00301199"/>
    <w:rsid w:val="003055E8"/>
    <w:rsid w:val="003126C0"/>
    <w:rsid w:val="00315719"/>
    <w:rsid w:val="00317943"/>
    <w:rsid w:val="003218ED"/>
    <w:rsid w:val="00321DD0"/>
    <w:rsid w:val="00325866"/>
    <w:rsid w:val="00326FB3"/>
    <w:rsid w:val="00326FF4"/>
    <w:rsid w:val="00327683"/>
    <w:rsid w:val="00327BF9"/>
    <w:rsid w:val="00330CE0"/>
    <w:rsid w:val="0033153B"/>
    <w:rsid w:val="00331F53"/>
    <w:rsid w:val="00332C10"/>
    <w:rsid w:val="003351AE"/>
    <w:rsid w:val="00340F00"/>
    <w:rsid w:val="00347F3E"/>
    <w:rsid w:val="00351637"/>
    <w:rsid w:val="003525D5"/>
    <w:rsid w:val="0035574A"/>
    <w:rsid w:val="003565CF"/>
    <w:rsid w:val="003606DD"/>
    <w:rsid w:val="003622CC"/>
    <w:rsid w:val="00362405"/>
    <w:rsid w:val="00363643"/>
    <w:rsid w:val="00363DA6"/>
    <w:rsid w:val="00364C33"/>
    <w:rsid w:val="0037090A"/>
    <w:rsid w:val="00372EF3"/>
    <w:rsid w:val="0037401C"/>
    <w:rsid w:val="00384A6F"/>
    <w:rsid w:val="00385DF0"/>
    <w:rsid w:val="003877C2"/>
    <w:rsid w:val="003928BD"/>
    <w:rsid w:val="00394C3A"/>
    <w:rsid w:val="00395821"/>
    <w:rsid w:val="003A20A7"/>
    <w:rsid w:val="003A236A"/>
    <w:rsid w:val="003A2548"/>
    <w:rsid w:val="003A3297"/>
    <w:rsid w:val="003A5D1F"/>
    <w:rsid w:val="003B2488"/>
    <w:rsid w:val="003B7A2D"/>
    <w:rsid w:val="003C191F"/>
    <w:rsid w:val="003C28F2"/>
    <w:rsid w:val="003C3C57"/>
    <w:rsid w:val="003C4B71"/>
    <w:rsid w:val="003C5121"/>
    <w:rsid w:val="003C6749"/>
    <w:rsid w:val="003D3435"/>
    <w:rsid w:val="003D6C76"/>
    <w:rsid w:val="003D72E2"/>
    <w:rsid w:val="003F0B25"/>
    <w:rsid w:val="003F2CBD"/>
    <w:rsid w:val="003F3F06"/>
    <w:rsid w:val="003F45D2"/>
    <w:rsid w:val="003F4BB7"/>
    <w:rsid w:val="003F50DC"/>
    <w:rsid w:val="003F62BE"/>
    <w:rsid w:val="00400702"/>
    <w:rsid w:val="00400CEE"/>
    <w:rsid w:val="00400F6B"/>
    <w:rsid w:val="00402E69"/>
    <w:rsid w:val="004051C7"/>
    <w:rsid w:val="00410E70"/>
    <w:rsid w:val="00412AE9"/>
    <w:rsid w:val="00416711"/>
    <w:rsid w:val="00432E3A"/>
    <w:rsid w:val="0044030E"/>
    <w:rsid w:val="00440352"/>
    <w:rsid w:val="00443207"/>
    <w:rsid w:val="004516B4"/>
    <w:rsid w:val="00453996"/>
    <w:rsid w:val="00456A93"/>
    <w:rsid w:val="00460412"/>
    <w:rsid w:val="004618E2"/>
    <w:rsid w:val="00461B71"/>
    <w:rsid w:val="004718A0"/>
    <w:rsid w:val="004757E9"/>
    <w:rsid w:val="00480CA0"/>
    <w:rsid w:val="00486F96"/>
    <w:rsid w:val="00491142"/>
    <w:rsid w:val="004912CD"/>
    <w:rsid w:val="00491EC1"/>
    <w:rsid w:val="004932BB"/>
    <w:rsid w:val="004965F0"/>
    <w:rsid w:val="004A2078"/>
    <w:rsid w:val="004B01AC"/>
    <w:rsid w:val="004B1BDB"/>
    <w:rsid w:val="004B2AE3"/>
    <w:rsid w:val="004B3133"/>
    <w:rsid w:val="004B354F"/>
    <w:rsid w:val="004B7993"/>
    <w:rsid w:val="004B7B66"/>
    <w:rsid w:val="004C44C3"/>
    <w:rsid w:val="004C46FD"/>
    <w:rsid w:val="004C675C"/>
    <w:rsid w:val="004D0049"/>
    <w:rsid w:val="004D02E7"/>
    <w:rsid w:val="004D17E7"/>
    <w:rsid w:val="004D3BE3"/>
    <w:rsid w:val="004D43DB"/>
    <w:rsid w:val="004D4586"/>
    <w:rsid w:val="004E2D80"/>
    <w:rsid w:val="004E3595"/>
    <w:rsid w:val="004F0412"/>
    <w:rsid w:val="004F1B7B"/>
    <w:rsid w:val="00500E52"/>
    <w:rsid w:val="00501C15"/>
    <w:rsid w:val="00502A8C"/>
    <w:rsid w:val="00502D70"/>
    <w:rsid w:val="00504314"/>
    <w:rsid w:val="00505399"/>
    <w:rsid w:val="00507A45"/>
    <w:rsid w:val="005109BF"/>
    <w:rsid w:val="0051501B"/>
    <w:rsid w:val="0052030D"/>
    <w:rsid w:val="00527ED8"/>
    <w:rsid w:val="00530138"/>
    <w:rsid w:val="005310A7"/>
    <w:rsid w:val="0053189B"/>
    <w:rsid w:val="00533819"/>
    <w:rsid w:val="0053405F"/>
    <w:rsid w:val="00540008"/>
    <w:rsid w:val="005409B8"/>
    <w:rsid w:val="005447EC"/>
    <w:rsid w:val="00550C0C"/>
    <w:rsid w:val="005524EC"/>
    <w:rsid w:val="0055572F"/>
    <w:rsid w:val="005565BD"/>
    <w:rsid w:val="00561AEA"/>
    <w:rsid w:val="005639A8"/>
    <w:rsid w:val="0057525C"/>
    <w:rsid w:val="00576D52"/>
    <w:rsid w:val="0057790D"/>
    <w:rsid w:val="00581628"/>
    <w:rsid w:val="0058166C"/>
    <w:rsid w:val="0058288B"/>
    <w:rsid w:val="00584A14"/>
    <w:rsid w:val="00584BC5"/>
    <w:rsid w:val="00585D88"/>
    <w:rsid w:val="00587838"/>
    <w:rsid w:val="005922CB"/>
    <w:rsid w:val="00592EF0"/>
    <w:rsid w:val="005944AE"/>
    <w:rsid w:val="00594AAC"/>
    <w:rsid w:val="00596A2B"/>
    <w:rsid w:val="005A24A3"/>
    <w:rsid w:val="005A2986"/>
    <w:rsid w:val="005A3FA2"/>
    <w:rsid w:val="005A57E2"/>
    <w:rsid w:val="005B14E4"/>
    <w:rsid w:val="005B43A4"/>
    <w:rsid w:val="005B74CD"/>
    <w:rsid w:val="005C09CD"/>
    <w:rsid w:val="005C3366"/>
    <w:rsid w:val="005C5D48"/>
    <w:rsid w:val="005D01B5"/>
    <w:rsid w:val="005D0A4C"/>
    <w:rsid w:val="005D0F43"/>
    <w:rsid w:val="005E0F80"/>
    <w:rsid w:val="005E304D"/>
    <w:rsid w:val="005E4028"/>
    <w:rsid w:val="005F1BBE"/>
    <w:rsid w:val="00604F80"/>
    <w:rsid w:val="0062176B"/>
    <w:rsid w:val="00623DB8"/>
    <w:rsid w:val="006305F9"/>
    <w:rsid w:val="00630D12"/>
    <w:rsid w:val="0063155B"/>
    <w:rsid w:val="00634F7F"/>
    <w:rsid w:val="00635AA8"/>
    <w:rsid w:val="00636BCC"/>
    <w:rsid w:val="0064137A"/>
    <w:rsid w:val="00642F9F"/>
    <w:rsid w:val="00643694"/>
    <w:rsid w:val="0064565B"/>
    <w:rsid w:val="006479B1"/>
    <w:rsid w:val="00651B98"/>
    <w:rsid w:val="00652119"/>
    <w:rsid w:val="006525CF"/>
    <w:rsid w:val="00657C6A"/>
    <w:rsid w:val="006638CF"/>
    <w:rsid w:val="00665C1C"/>
    <w:rsid w:val="006664E7"/>
    <w:rsid w:val="00667064"/>
    <w:rsid w:val="00675FA1"/>
    <w:rsid w:val="0068288F"/>
    <w:rsid w:val="00686D10"/>
    <w:rsid w:val="00687AEC"/>
    <w:rsid w:val="0069442B"/>
    <w:rsid w:val="00695DF1"/>
    <w:rsid w:val="006A05E2"/>
    <w:rsid w:val="006A1F74"/>
    <w:rsid w:val="006A2AA0"/>
    <w:rsid w:val="006B0F87"/>
    <w:rsid w:val="006B10A9"/>
    <w:rsid w:val="006B40DD"/>
    <w:rsid w:val="006B6B84"/>
    <w:rsid w:val="006B6E5A"/>
    <w:rsid w:val="006C066B"/>
    <w:rsid w:val="006C1D46"/>
    <w:rsid w:val="006C2581"/>
    <w:rsid w:val="006C3515"/>
    <w:rsid w:val="006C3821"/>
    <w:rsid w:val="006C6F30"/>
    <w:rsid w:val="006C7CAA"/>
    <w:rsid w:val="006D1DDE"/>
    <w:rsid w:val="006D4AE1"/>
    <w:rsid w:val="006D5F18"/>
    <w:rsid w:val="006D6044"/>
    <w:rsid w:val="006E362F"/>
    <w:rsid w:val="006E3905"/>
    <w:rsid w:val="006E6AC3"/>
    <w:rsid w:val="006E6C3B"/>
    <w:rsid w:val="006E6D0C"/>
    <w:rsid w:val="006F630E"/>
    <w:rsid w:val="006F6515"/>
    <w:rsid w:val="006F6952"/>
    <w:rsid w:val="007018BE"/>
    <w:rsid w:val="00701AF1"/>
    <w:rsid w:val="00701F2B"/>
    <w:rsid w:val="007024C8"/>
    <w:rsid w:val="00703057"/>
    <w:rsid w:val="00704D6A"/>
    <w:rsid w:val="00706D15"/>
    <w:rsid w:val="00707B61"/>
    <w:rsid w:val="00707F9A"/>
    <w:rsid w:val="00710E6C"/>
    <w:rsid w:val="0071514F"/>
    <w:rsid w:val="00720535"/>
    <w:rsid w:val="00723E7E"/>
    <w:rsid w:val="007320FA"/>
    <w:rsid w:val="00740A7E"/>
    <w:rsid w:val="00741270"/>
    <w:rsid w:val="00743D27"/>
    <w:rsid w:val="00744DEC"/>
    <w:rsid w:val="00747A23"/>
    <w:rsid w:val="00751239"/>
    <w:rsid w:val="007537B0"/>
    <w:rsid w:val="007553AD"/>
    <w:rsid w:val="00760E55"/>
    <w:rsid w:val="00761A5E"/>
    <w:rsid w:val="0076253F"/>
    <w:rsid w:val="007652D2"/>
    <w:rsid w:val="007663D9"/>
    <w:rsid w:val="00767CE9"/>
    <w:rsid w:val="00770CF7"/>
    <w:rsid w:val="00773D0D"/>
    <w:rsid w:val="00775F42"/>
    <w:rsid w:val="007760B7"/>
    <w:rsid w:val="00781FA8"/>
    <w:rsid w:val="00783F63"/>
    <w:rsid w:val="0078632E"/>
    <w:rsid w:val="00787A46"/>
    <w:rsid w:val="007921D7"/>
    <w:rsid w:val="00793155"/>
    <w:rsid w:val="00795DDC"/>
    <w:rsid w:val="007A2948"/>
    <w:rsid w:val="007A2B7A"/>
    <w:rsid w:val="007A360A"/>
    <w:rsid w:val="007A3FE3"/>
    <w:rsid w:val="007A7087"/>
    <w:rsid w:val="007B02ED"/>
    <w:rsid w:val="007B2A10"/>
    <w:rsid w:val="007B5DE6"/>
    <w:rsid w:val="007C3B79"/>
    <w:rsid w:val="007D4519"/>
    <w:rsid w:val="007D4903"/>
    <w:rsid w:val="007D5C16"/>
    <w:rsid w:val="007E0A27"/>
    <w:rsid w:val="007E12F8"/>
    <w:rsid w:val="007E4146"/>
    <w:rsid w:val="007E4EB4"/>
    <w:rsid w:val="007E5B1E"/>
    <w:rsid w:val="007F0D62"/>
    <w:rsid w:val="007F2C6F"/>
    <w:rsid w:val="007F4EBE"/>
    <w:rsid w:val="007F5DE5"/>
    <w:rsid w:val="0080043C"/>
    <w:rsid w:val="00802870"/>
    <w:rsid w:val="008037EE"/>
    <w:rsid w:val="00803EBC"/>
    <w:rsid w:val="008102B8"/>
    <w:rsid w:val="0082022D"/>
    <w:rsid w:val="00821C5F"/>
    <w:rsid w:val="0082285B"/>
    <w:rsid w:val="00823736"/>
    <w:rsid w:val="008244D1"/>
    <w:rsid w:val="00824758"/>
    <w:rsid w:val="00824948"/>
    <w:rsid w:val="0083096C"/>
    <w:rsid w:val="008343AE"/>
    <w:rsid w:val="0083565C"/>
    <w:rsid w:val="008370D5"/>
    <w:rsid w:val="00841A97"/>
    <w:rsid w:val="00845AAF"/>
    <w:rsid w:val="00850FE7"/>
    <w:rsid w:val="008538B9"/>
    <w:rsid w:val="0085488C"/>
    <w:rsid w:val="008575B1"/>
    <w:rsid w:val="0086366A"/>
    <w:rsid w:val="0086730A"/>
    <w:rsid w:val="008678A2"/>
    <w:rsid w:val="00871564"/>
    <w:rsid w:val="0087488B"/>
    <w:rsid w:val="008831A0"/>
    <w:rsid w:val="0088776C"/>
    <w:rsid w:val="00894CC4"/>
    <w:rsid w:val="00896ECC"/>
    <w:rsid w:val="008A1E20"/>
    <w:rsid w:val="008A3DAB"/>
    <w:rsid w:val="008A4795"/>
    <w:rsid w:val="008A4CE1"/>
    <w:rsid w:val="008A51D6"/>
    <w:rsid w:val="008B388E"/>
    <w:rsid w:val="008C084A"/>
    <w:rsid w:val="008D0371"/>
    <w:rsid w:val="008D2337"/>
    <w:rsid w:val="008E4FA0"/>
    <w:rsid w:val="008E7908"/>
    <w:rsid w:val="008F726D"/>
    <w:rsid w:val="008F767D"/>
    <w:rsid w:val="008F795A"/>
    <w:rsid w:val="0090033C"/>
    <w:rsid w:val="0090061E"/>
    <w:rsid w:val="0090161A"/>
    <w:rsid w:val="00904D77"/>
    <w:rsid w:val="009068D6"/>
    <w:rsid w:val="009115DB"/>
    <w:rsid w:val="00914A4E"/>
    <w:rsid w:val="00916A0D"/>
    <w:rsid w:val="00922DD9"/>
    <w:rsid w:val="009238EE"/>
    <w:rsid w:val="009267DF"/>
    <w:rsid w:val="00926993"/>
    <w:rsid w:val="009310D2"/>
    <w:rsid w:val="00933525"/>
    <w:rsid w:val="009502B0"/>
    <w:rsid w:val="00952CB3"/>
    <w:rsid w:val="00960F6E"/>
    <w:rsid w:val="009617F6"/>
    <w:rsid w:val="0096196D"/>
    <w:rsid w:val="00966996"/>
    <w:rsid w:val="00970B5E"/>
    <w:rsid w:val="009728BE"/>
    <w:rsid w:val="0098100E"/>
    <w:rsid w:val="00982934"/>
    <w:rsid w:val="00986D19"/>
    <w:rsid w:val="009934DA"/>
    <w:rsid w:val="00993DFB"/>
    <w:rsid w:val="00996F1F"/>
    <w:rsid w:val="009974E5"/>
    <w:rsid w:val="009A2FCC"/>
    <w:rsid w:val="009A3F18"/>
    <w:rsid w:val="009A4605"/>
    <w:rsid w:val="009A5869"/>
    <w:rsid w:val="009A6E59"/>
    <w:rsid w:val="009B0B09"/>
    <w:rsid w:val="009B220C"/>
    <w:rsid w:val="009B235E"/>
    <w:rsid w:val="009B26BE"/>
    <w:rsid w:val="009B3D19"/>
    <w:rsid w:val="009B6283"/>
    <w:rsid w:val="009C1FF3"/>
    <w:rsid w:val="009C484B"/>
    <w:rsid w:val="009D004B"/>
    <w:rsid w:val="009E29AE"/>
    <w:rsid w:val="009F0301"/>
    <w:rsid w:val="009F2D14"/>
    <w:rsid w:val="009F5414"/>
    <w:rsid w:val="00A104E5"/>
    <w:rsid w:val="00A124C8"/>
    <w:rsid w:val="00A220A3"/>
    <w:rsid w:val="00A22500"/>
    <w:rsid w:val="00A237C2"/>
    <w:rsid w:val="00A25FA0"/>
    <w:rsid w:val="00A4218F"/>
    <w:rsid w:val="00A42BEF"/>
    <w:rsid w:val="00A4452C"/>
    <w:rsid w:val="00A46A03"/>
    <w:rsid w:val="00A50DA8"/>
    <w:rsid w:val="00A52954"/>
    <w:rsid w:val="00A546F4"/>
    <w:rsid w:val="00A54D2D"/>
    <w:rsid w:val="00A55E73"/>
    <w:rsid w:val="00A56546"/>
    <w:rsid w:val="00A639D8"/>
    <w:rsid w:val="00A64AF7"/>
    <w:rsid w:val="00A70692"/>
    <w:rsid w:val="00A71569"/>
    <w:rsid w:val="00A71729"/>
    <w:rsid w:val="00A72FB5"/>
    <w:rsid w:val="00A7556C"/>
    <w:rsid w:val="00A756FE"/>
    <w:rsid w:val="00A75F56"/>
    <w:rsid w:val="00A7619F"/>
    <w:rsid w:val="00A802F4"/>
    <w:rsid w:val="00A80F6D"/>
    <w:rsid w:val="00A82251"/>
    <w:rsid w:val="00A97FA9"/>
    <w:rsid w:val="00AA0901"/>
    <w:rsid w:val="00AB2CA7"/>
    <w:rsid w:val="00AB3D20"/>
    <w:rsid w:val="00AB6F26"/>
    <w:rsid w:val="00AB76A8"/>
    <w:rsid w:val="00AB7CDB"/>
    <w:rsid w:val="00AC3732"/>
    <w:rsid w:val="00AC3893"/>
    <w:rsid w:val="00AC3929"/>
    <w:rsid w:val="00AC416F"/>
    <w:rsid w:val="00AD76F5"/>
    <w:rsid w:val="00AD7751"/>
    <w:rsid w:val="00AD7D5E"/>
    <w:rsid w:val="00AE55AD"/>
    <w:rsid w:val="00AF0351"/>
    <w:rsid w:val="00AF13B3"/>
    <w:rsid w:val="00AF7CCC"/>
    <w:rsid w:val="00B0147C"/>
    <w:rsid w:val="00B0148F"/>
    <w:rsid w:val="00B029C4"/>
    <w:rsid w:val="00B0702E"/>
    <w:rsid w:val="00B13419"/>
    <w:rsid w:val="00B13751"/>
    <w:rsid w:val="00B142B9"/>
    <w:rsid w:val="00B145C2"/>
    <w:rsid w:val="00B14D6B"/>
    <w:rsid w:val="00B208AE"/>
    <w:rsid w:val="00B232E2"/>
    <w:rsid w:val="00B245F6"/>
    <w:rsid w:val="00B25D1C"/>
    <w:rsid w:val="00B26B1F"/>
    <w:rsid w:val="00B30B8D"/>
    <w:rsid w:val="00B31F90"/>
    <w:rsid w:val="00B33701"/>
    <w:rsid w:val="00B33F31"/>
    <w:rsid w:val="00B36322"/>
    <w:rsid w:val="00B42238"/>
    <w:rsid w:val="00B4386F"/>
    <w:rsid w:val="00B50FB9"/>
    <w:rsid w:val="00B51363"/>
    <w:rsid w:val="00B54658"/>
    <w:rsid w:val="00B62AC8"/>
    <w:rsid w:val="00B64975"/>
    <w:rsid w:val="00B65681"/>
    <w:rsid w:val="00B729DF"/>
    <w:rsid w:val="00B737C4"/>
    <w:rsid w:val="00B75386"/>
    <w:rsid w:val="00B80E34"/>
    <w:rsid w:val="00B83AC6"/>
    <w:rsid w:val="00B878A7"/>
    <w:rsid w:val="00B87BDF"/>
    <w:rsid w:val="00B924B3"/>
    <w:rsid w:val="00B944A5"/>
    <w:rsid w:val="00BA1B67"/>
    <w:rsid w:val="00BA3221"/>
    <w:rsid w:val="00BA42B4"/>
    <w:rsid w:val="00BA60E9"/>
    <w:rsid w:val="00BA6F90"/>
    <w:rsid w:val="00BA7050"/>
    <w:rsid w:val="00BB052F"/>
    <w:rsid w:val="00BB5CBC"/>
    <w:rsid w:val="00BC12AC"/>
    <w:rsid w:val="00BC5FC2"/>
    <w:rsid w:val="00BD15FF"/>
    <w:rsid w:val="00BD19E7"/>
    <w:rsid w:val="00BD78AF"/>
    <w:rsid w:val="00BE20EC"/>
    <w:rsid w:val="00BE240A"/>
    <w:rsid w:val="00BE39EF"/>
    <w:rsid w:val="00BE44B8"/>
    <w:rsid w:val="00BE4D03"/>
    <w:rsid w:val="00BE6DC2"/>
    <w:rsid w:val="00BF49B8"/>
    <w:rsid w:val="00BF597C"/>
    <w:rsid w:val="00C005C8"/>
    <w:rsid w:val="00C018E2"/>
    <w:rsid w:val="00C06EBC"/>
    <w:rsid w:val="00C06EF5"/>
    <w:rsid w:val="00C07A01"/>
    <w:rsid w:val="00C07D89"/>
    <w:rsid w:val="00C100BE"/>
    <w:rsid w:val="00C12027"/>
    <w:rsid w:val="00C1377D"/>
    <w:rsid w:val="00C214E5"/>
    <w:rsid w:val="00C273A0"/>
    <w:rsid w:val="00C329AA"/>
    <w:rsid w:val="00C335D3"/>
    <w:rsid w:val="00C50039"/>
    <w:rsid w:val="00C50CBF"/>
    <w:rsid w:val="00C52CDE"/>
    <w:rsid w:val="00C54F83"/>
    <w:rsid w:val="00C55C6B"/>
    <w:rsid w:val="00C572A7"/>
    <w:rsid w:val="00C60B52"/>
    <w:rsid w:val="00C6140F"/>
    <w:rsid w:val="00C665B0"/>
    <w:rsid w:val="00C67488"/>
    <w:rsid w:val="00C6788E"/>
    <w:rsid w:val="00C741C9"/>
    <w:rsid w:val="00C80870"/>
    <w:rsid w:val="00C81B42"/>
    <w:rsid w:val="00C835D0"/>
    <w:rsid w:val="00C86B79"/>
    <w:rsid w:val="00C8755A"/>
    <w:rsid w:val="00C90174"/>
    <w:rsid w:val="00C913D2"/>
    <w:rsid w:val="00CA09FB"/>
    <w:rsid w:val="00CA2D78"/>
    <w:rsid w:val="00CA5429"/>
    <w:rsid w:val="00CB0125"/>
    <w:rsid w:val="00CB28E4"/>
    <w:rsid w:val="00CB3BB9"/>
    <w:rsid w:val="00CC3515"/>
    <w:rsid w:val="00CC603F"/>
    <w:rsid w:val="00CD3816"/>
    <w:rsid w:val="00CD45EA"/>
    <w:rsid w:val="00CD5B20"/>
    <w:rsid w:val="00CE0016"/>
    <w:rsid w:val="00CE47AF"/>
    <w:rsid w:val="00CE522E"/>
    <w:rsid w:val="00CF0174"/>
    <w:rsid w:val="00CF0D0D"/>
    <w:rsid w:val="00CF5337"/>
    <w:rsid w:val="00CF5E29"/>
    <w:rsid w:val="00D0252F"/>
    <w:rsid w:val="00D13CAF"/>
    <w:rsid w:val="00D14A30"/>
    <w:rsid w:val="00D162DE"/>
    <w:rsid w:val="00D17BB8"/>
    <w:rsid w:val="00D206B2"/>
    <w:rsid w:val="00D24699"/>
    <w:rsid w:val="00D31FA2"/>
    <w:rsid w:val="00D50F1D"/>
    <w:rsid w:val="00D51CBD"/>
    <w:rsid w:val="00D52527"/>
    <w:rsid w:val="00D604B7"/>
    <w:rsid w:val="00D605C1"/>
    <w:rsid w:val="00D62240"/>
    <w:rsid w:val="00D64381"/>
    <w:rsid w:val="00D67C91"/>
    <w:rsid w:val="00D724AA"/>
    <w:rsid w:val="00D738A8"/>
    <w:rsid w:val="00D73A8A"/>
    <w:rsid w:val="00D834F0"/>
    <w:rsid w:val="00D83D7F"/>
    <w:rsid w:val="00D86419"/>
    <w:rsid w:val="00D865D4"/>
    <w:rsid w:val="00D8678B"/>
    <w:rsid w:val="00D8680F"/>
    <w:rsid w:val="00D91E1A"/>
    <w:rsid w:val="00D92E2F"/>
    <w:rsid w:val="00D931DC"/>
    <w:rsid w:val="00D95C0C"/>
    <w:rsid w:val="00DA0771"/>
    <w:rsid w:val="00DA24BB"/>
    <w:rsid w:val="00DA3A36"/>
    <w:rsid w:val="00DB0BC2"/>
    <w:rsid w:val="00DB1578"/>
    <w:rsid w:val="00DB45CF"/>
    <w:rsid w:val="00DB4617"/>
    <w:rsid w:val="00DB5DC0"/>
    <w:rsid w:val="00DC0313"/>
    <w:rsid w:val="00DC6939"/>
    <w:rsid w:val="00DD0379"/>
    <w:rsid w:val="00DD36CC"/>
    <w:rsid w:val="00DD3AA9"/>
    <w:rsid w:val="00DD71ED"/>
    <w:rsid w:val="00DD781C"/>
    <w:rsid w:val="00DE1459"/>
    <w:rsid w:val="00DE1AC5"/>
    <w:rsid w:val="00DE1EA4"/>
    <w:rsid w:val="00DE21E1"/>
    <w:rsid w:val="00DE4CDD"/>
    <w:rsid w:val="00DE7CFB"/>
    <w:rsid w:val="00DF2D13"/>
    <w:rsid w:val="00DF3861"/>
    <w:rsid w:val="00DF4A48"/>
    <w:rsid w:val="00DF60D7"/>
    <w:rsid w:val="00E01A5F"/>
    <w:rsid w:val="00E04894"/>
    <w:rsid w:val="00E05C28"/>
    <w:rsid w:val="00E060ED"/>
    <w:rsid w:val="00E1619B"/>
    <w:rsid w:val="00E17772"/>
    <w:rsid w:val="00E20F44"/>
    <w:rsid w:val="00E216E3"/>
    <w:rsid w:val="00E24DF8"/>
    <w:rsid w:val="00E25D7A"/>
    <w:rsid w:val="00E358F1"/>
    <w:rsid w:val="00E43B1A"/>
    <w:rsid w:val="00E47355"/>
    <w:rsid w:val="00E50F67"/>
    <w:rsid w:val="00E60E8A"/>
    <w:rsid w:val="00E61573"/>
    <w:rsid w:val="00E6726D"/>
    <w:rsid w:val="00E749F1"/>
    <w:rsid w:val="00E835A1"/>
    <w:rsid w:val="00E83988"/>
    <w:rsid w:val="00E90C0E"/>
    <w:rsid w:val="00E90D75"/>
    <w:rsid w:val="00E947A1"/>
    <w:rsid w:val="00EB1233"/>
    <w:rsid w:val="00EB6583"/>
    <w:rsid w:val="00EC0FF9"/>
    <w:rsid w:val="00EE450D"/>
    <w:rsid w:val="00EF05CD"/>
    <w:rsid w:val="00EF09AF"/>
    <w:rsid w:val="00EF21F7"/>
    <w:rsid w:val="00EF3427"/>
    <w:rsid w:val="00EF5A6E"/>
    <w:rsid w:val="00EF76F0"/>
    <w:rsid w:val="00F018D9"/>
    <w:rsid w:val="00F029DE"/>
    <w:rsid w:val="00F03B8B"/>
    <w:rsid w:val="00F03E1F"/>
    <w:rsid w:val="00F03F8E"/>
    <w:rsid w:val="00F076CE"/>
    <w:rsid w:val="00F123EB"/>
    <w:rsid w:val="00F12BEA"/>
    <w:rsid w:val="00F12E4E"/>
    <w:rsid w:val="00F13BF6"/>
    <w:rsid w:val="00F147E6"/>
    <w:rsid w:val="00F20BF0"/>
    <w:rsid w:val="00F20DD9"/>
    <w:rsid w:val="00F25642"/>
    <w:rsid w:val="00F32139"/>
    <w:rsid w:val="00F33E54"/>
    <w:rsid w:val="00F42C9C"/>
    <w:rsid w:val="00F4328B"/>
    <w:rsid w:val="00F53175"/>
    <w:rsid w:val="00F60E6D"/>
    <w:rsid w:val="00F63FFA"/>
    <w:rsid w:val="00F67768"/>
    <w:rsid w:val="00F677AB"/>
    <w:rsid w:val="00F67E91"/>
    <w:rsid w:val="00F741A2"/>
    <w:rsid w:val="00F742D9"/>
    <w:rsid w:val="00F7443E"/>
    <w:rsid w:val="00F761AE"/>
    <w:rsid w:val="00F818E8"/>
    <w:rsid w:val="00F8262E"/>
    <w:rsid w:val="00F8391F"/>
    <w:rsid w:val="00F9279D"/>
    <w:rsid w:val="00F93297"/>
    <w:rsid w:val="00FA03E8"/>
    <w:rsid w:val="00FA4B69"/>
    <w:rsid w:val="00FA6ED3"/>
    <w:rsid w:val="00FA6FD1"/>
    <w:rsid w:val="00FA7FC7"/>
    <w:rsid w:val="00FB396E"/>
    <w:rsid w:val="00FB40B8"/>
    <w:rsid w:val="00FB7C5D"/>
    <w:rsid w:val="00FC0F8D"/>
    <w:rsid w:val="00FC230A"/>
    <w:rsid w:val="00FC4A76"/>
    <w:rsid w:val="00FD02B4"/>
    <w:rsid w:val="00FD0EB1"/>
    <w:rsid w:val="00FD1557"/>
    <w:rsid w:val="00FE15C7"/>
    <w:rsid w:val="00FE4902"/>
    <w:rsid w:val="00FE66EC"/>
    <w:rsid w:val="00FF13B8"/>
    <w:rsid w:val="00FF538F"/>
    <w:rsid w:val="00FF751F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AF8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BB9"/>
  </w:style>
  <w:style w:type="paragraph" w:styleId="Footer">
    <w:name w:val="footer"/>
    <w:basedOn w:val="Normal"/>
    <w:link w:val="FooterChar"/>
    <w:uiPriority w:val="99"/>
    <w:unhideWhenUsed/>
    <w:rsid w:val="00CB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BB9"/>
  </w:style>
  <w:style w:type="paragraph" w:styleId="BalloonText">
    <w:name w:val="Balloon Text"/>
    <w:basedOn w:val="Normal"/>
    <w:link w:val="BalloonTextChar"/>
    <w:uiPriority w:val="99"/>
    <w:semiHidden/>
    <w:unhideWhenUsed/>
    <w:rsid w:val="000E473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3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BB9"/>
  </w:style>
  <w:style w:type="paragraph" w:styleId="Footer">
    <w:name w:val="footer"/>
    <w:basedOn w:val="Normal"/>
    <w:link w:val="FooterChar"/>
    <w:uiPriority w:val="99"/>
    <w:unhideWhenUsed/>
    <w:rsid w:val="00CB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BB9"/>
  </w:style>
  <w:style w:type="paragraph" w:styleId="BalloonText">
    <w:name w:val="Balloon Text"/>
    <w:basedOn w:val="Normal"/>
    <w:link w:val="BalloonTextChar"/>
    <w:uiPriority w:val="99"/>
    <w:semiHidden/>
    <w:unhideWhenUsed/>
    <w:rsid w:val="000E473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3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4272</Words>
  <Characters>24354</Characters>
  <Application>Microsoft Macintosh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Karmel</cp:lastModifiedBy>
  <cp:revision>5</cp:revision>
  <dcterms:created xsi:type="dcterms:W3CDTF">2012-09-20T14:33:00Z</dcterms:created>
  <dcterms:modified xsi:type="dcterms:W3CDTF">2012-09-23T23:00:00Z</dcterms:modified>
</cp:coreProperties>
</file>